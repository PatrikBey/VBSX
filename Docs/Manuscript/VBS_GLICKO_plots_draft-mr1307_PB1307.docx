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B372" w14:textId="05185BBD" w:rsidR="00723C92" w:rsidRDefault="00894F80">
      <w:r>
        <w:rPr>
          <w:noProof/>
        </w:rPr>
        <w:drawing>
          <wp:inline distT="0" distB="0" distL="0" distR="0" wp14:anchorId="12842147" wp14:editId="118271E4">
            <wp:extent cx="5731510" cy="2865755"/>
            <wp:effectExtent l="0" t="0" r="2540" b="0"/>
            <wp:docPr id="1178221124" name="Picture 1" descr="A group of graphs showing the different types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124" name="Picture 1" descr="A group of graphs showing the different types of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00C" w14:textId="138A6F26" w:rsidR="00894F80" w:rsidRDefault="00894F80">
      <w:pPr>
        <w:rPr>
          <w:lang w:val="en-US"/>
        </w:rPr>
      </w:pPr>
      <w:r>
        <w:rPr>
          <w:lang w:val="en-US"/>
        </w:rPr>
        <w:t>Adjustments &amp; Comments 2023/07/12</w:t>
      </w:r>
      <w:r w:rsidR="00711CA0">
        <w:rPr>
          <w:lang w:val="en-US"/>
        </w:rPr>
        <w:t xml:space="preserve"> (PB)</w:t>
      </w:r>
      <w:r>
        <w:rPr>
          <w:lang w:val="en-US"/>
        </w:rPr>
        <w:t>:</w:t>
      </w:r>
    </w:p>
    <w:p w14:paraId="1388065E" w14:textId="4168B091" w:rsidR="00894F80" w:rsidRDefault="00894F80" w:rsidP="00894F80">
      <w:pPr>
        <w:pStyle w:val="ListParagraph"/>
        <w:numPr>
          <w:ilvl w:val="0"/>
          <w:numId w:val="1"/>
        </w:numPr>
        <w:rPr>
          <w:ins w:id="0" w:author="m lothode" w:date="2023-07-13T14:27:00Z"/>
          <w:lang w:val="en-US"/>
        </w:rPr>
      </w:pPr>
      <w:r>
        <w:rPr>
          <w:lang w:val="en-US"/>
        </w:rPr>
        <w:t>Add genotype to line title</w:t>
      </w:r>
    </w:p>
    <w:p w14:paraId="684A94EC" w14:textId="289743F1" w:rsidR="002113F9" w:rsidRPr="002113F9" w:rsidRDefault="002113F9">
      <w:pPr>
        <w:ind w:left="360"/>
        <w:rPr>
          <w:lang w:val="en-US"/>
        </w:rPr>
        <w:pPrChange w:id="1" w:author="m lothode" w:date="2023-07-13T14:27:00Z">
          <w:pPr>
            <w:pStyle w:val="ListParagraph"/>
            <w:numPr>
              <w:numId w:val="1"/>
            </w:numPr>
            <w:ind w:hanging="360"/>
          </w:pPr>
        </w:pPrChange>
      </w:pPr>
      <w:ins w:id="2" w:author="m lothode" w:date="2023-07-13T14:27:00Z">
        <w:r>
          <w:rPr>
            <w:lang w:val="en-US"/>
          </w:rPr>
          <w:t>&lt;- where is it I don’t see it</w:t>
        </w:r>
      </w:ins>
      <w:ins w:id="3" w:author="m lothode" w:date="2023-07-13T14:29:00Z">
        <w:r>
          <w:rPr>
            <w:lang w:val="en-US"/>
          </w:rPr>
          <w:t xml:space="preserve"> in the figure above. </w:t>
        </w:r>
      </w:ins>
    </w:p>
    <w:p w14:paraId="07BD9EB6" w14:textId="119665CB" w:rsidR="002113F9" w:rsidRPr="002113F9" w:rsidDel="002113F9" w:rsidRDefault="00894F80">
      <w:pPr>
        <w:ind w:left="360"/>
        <w:rPr>
          <w:del w:id="4" w:author="m lothode" w:date="2023-07-13T14:28:00Z"/>
          <w:strike/>
          <w:lang w:val="en-US"/>
          <w:rPrChange w:id="5" w:author="m lothode" w:date="2023-07-13T14:28:00Z">
            <w:rPr>
              <w:del w:id="6" w:author="m lothode" w:date="2023-07-13T14:28:00Z"/>
              <w:lang w:val="en-US"/>
            </w:rPr>
          </w:rPrChange>
        </w:rPr>
        <w:pPrChange w:id="7" w:author="m lothode" w:date="2023-07-13T14:28:00Z">
          <w:pPr>
            <w:pStyle w:val="ListParagraph"/>
            <w:numPr>
              <w:numId w:val="1"/>
            </w:numPr>
            <w:ind w:hanging="360"/>
          </w:pPr>
        </w:pPrChange>
      </w:pPr>
      <w:del w:id="8" w:author="m lothode" w:date="2023-07-13T14:28:00Z">
        <w:r w:rsidRPr="002113F9" w:rsidDel="002113F9">
          <w:rPr>
            <w:strike/>
            <w:lang w:val="en-US"/>
            <w:rPrChange w:id="9" w:author="m lothode" w:date="2023-07-13T14:28:00Z">
              <w:rPr>
                <w:lang w:val="en-US"/>
              </w:rPr>
            </w:rPrChange>
          </w:rPr>
          <w:delText>Already normalized within batch to end up with same y axes</w:delText>
        </w:r>
      </w:del>
    </w:p>
    <w:p w14:paraId="251A60E6" w14:textId="51CBCA60" w:rsidR="00894F80" w:rsidRDefault="00894F80" w:rsidP="00894F80">
      <w:pPr>
        <w:pStyle w:val="ListParagraph"/>
        <w:numPr>
          <w:ilvl w:val="0"/>
          <w:numId w:val="1"/>
        </w:numPr>
        <w:rPr>
          <w:ins w:id="10" w:author="m lothode" w:date="2023-07-13T14:28:00Z"/>
          <w:lang w:val="en-US"/>
        </w:rPr>
      </w:pPr>
      <w:r>
        <w:rPr>
          <w:lang w:val="en-US"/>
        </w:rPr>
        <w:t>I think 1 or 3 is a good example to show established alpha early and struggle in lower animals</w:t>
      </w:r>
      <w:r>
        <w:rPr>
          <w:lang w:val="en-US"/>
        </w:rPr>
        <w:br/>
        <w:t>for KO I think 10 is most aligned with the idea that they show continuous struggle to establish a clear social hierarchy.</w:t>
      </w:r>
    </w:p>
    <w:p w14:paraId="121FB678" w14:textId="7F2415F9" w:rsidR="002113F9" w:rsidRDefault="002113F9" w:rsidP="002113F9">
      <w:pPr>
        <w:ind w:left="360"/>
        <w:rPr>
          <w:ins w:id="11" w:author="m lothode" w:date="2023-07-13T14:32:00Z"/>
          <w:lang w:val="en-US"/>
        </w:rPr>
      </w:pPr>
      <w:ins w:id="12" w:author="m lothode" w:date="2023-07-13T14:29:00Z">
        <w:r>
          <w:rPr>
            <w:lang w:val="en-US"/>
          </w:rPr>
          <w:t>&lt;- ok then let’s take 3 (</w:t>
        </w:r>
        <w:proofErr w:type="spellStart"/>
        <w:r>
          <w:rPr>
            <w:lang w:val="en-US"/>
          </w:rPr>
          <w:t>wt</w:t>
        </w:r>
        <w:proofErr w:type="spellEnd"/>
        <w:r>
          <w:rPr>
            <w:lang w:val="en-US"/>
          </w:rPr>
          <w:t>) and 10 (ko)</w:t>
        </w:r>
      </w:ins>
    </w:p>
    <w:p w14:paraId="266BF9E7" w14:textId="24D02711" w:rsidR="002113F9" w:rsidRDefault="002113F9" w:rsidP="002113F9">
      <w:pPr>
        <w:ind w:left="360"/>
        <w:rPr>
          <w:ins w:id="13" w:author="m lothode" w:date="2023-07-13T14:29:00Z"/>
          <w:lang w:val="en-US"/>
        </w:rPr>
      </w:pPr>
      <w:ins w:id="14" w:author="m lothode" w:date="2023-07-13T14:32:00Z">
        <w:r>
          <w:rPr>
            <w:lang w:val="en-US"/>
          </w:rPr>
          <w:t xml:space="preserve">Can you please create a figure where 3 and </w:t>
        </w:r>
      </w:ins>
      <w:ins w:id="15" w:author="m lothode" w:date="2023-07-13T14:33:00Z">
        <w:r>
          <w:rPr>
            <w:lang w:val="en-US"/>
          </w:rPr>
          <w:t>10 are on top of each other for our Panel A of the figure.</w:t>
        </w:r>
      </w:ins>
    </w:p>
    <w:p w14:paraId="7E09A6CB" w14:textId="7EA0EFFF" w:rsidR="002113F9" w:rsidRDefault="002113F9" w:rsidP="002113F9">
      <w:pPr>
        <w:pStyle w:val="ListParagraph"/>
        <w:numPr>
          <w:ilvl w:val="0"/>
          <w:numId w:val="1"/>
        </w:numPr>
        <w:rPr>
          <w:ins w:id="16" w:author="m lothode" w:date="2023-07-13T14:31:00Z"/>
          <w:lang w:val="en-US"/>
        </w:rPr>
      </w:pPr>
      <w:ins w:id="17" w:author="m lothode" w:date="2023-07-13T14:29:00Z">
        <w:r>
          <w:rPr>
            <w:lang w:val="en-US"/>
          </w:rPr>
          <w:t>The font of the labels and the wid</w:t>
        </w:r>
      </w:ins>
      <w:ins w:id="18" w:author="m lothode" w:date="2023-07-13T14:30:00Z">
        <w:r>
          <w:rPr>
            <w:lang w:val="en-US"/>
          </w:rPr>
          <w:t>th of the x/y axis and tick lines are too thin</w:t>
        </w:r>
      </w:ins>
      <w:ins w:id="19" w:author="m lothode" w:date="2023-07-13T14:32:00Z">
        <w:r>
          <w:rPr>
            <w:lang w:val="en-US"/>
          </w:rPr>
          <w:t>. I think it is already the time for this sort of esthetic grooming.</w:t>
        </w:r>
      </w:ins>
    </w:p>
    <w:p w14:paraId="4750DAD3" w14:textId="33121152" w:rsidR="002113F9" w:rsidRDefault="002113F9" w:rsidP="002113F9">
      <w:pPr>
        <w:ind w:left="360"/>
        <w:rPr>
          <w:ins w:id="20" w:author="m lothode" w:date="2023-07-13T14:38:00Z"/>
          <w:lang w:val="en-US"/>
        </w:rPr>
      </w:pPr>
      <w:ins w:id="21" w:author="m lothode" w:date="2023-07-13T14:31:00Z">
        <w:r>
          <w:rPr>
            <w:lang w:val="en-US"/>
          </w:rPr>
          <w:t>For inspiration you can look at figure 2 and 4 in the paper. I copy it here too for rapid check.</w:t>
        </w:r>
      </w:ins>
    </w:p>
    <w:p w14:paraId="572F4337" w14:textId="1FE206EF" w:rsidR="009239CD" w:rsidRPr="009239CD" w:rsidRDefault="009239CD">
      <w:pPr>
        <w:pStyle w:val="ListParagraph"/>
        <w:numPr>
          <w:ilvl w:val="0"/>
          <w:numId w:val="1"/>
        </w:numPr>
        <w:rPr>
          <w:ins w:id="22" w:author="m lothode" w:date="2023-07-13T14:31:00Z"/>
          <w:lang w:val="en-US"/>
        </w:rPr>
        <w:pPrChange w:id="23" w:author="m lothode" w:date="2023-07-13T14:38:00Z">
          <w:pPr>
            <w:ind w:left="360"/>
          </w:pPr>
        </w:pPrChange>
      </w:pPr>
      <w:ins w:id="24" w:author="m lothode" w:date="2023-07-13T14:38:00Z">
        <w:r w:rsidRPr="009239CD">
          <w:rPr>
            <w:lang w:val="en-US"/>
          </w:rPr>
          <w:t xml:space="preserve">While you </w:t>
        </w:r>
        <w:proofErr w:type="spellStart"/>
        <w:r w:rsidRPr="009239CD">
          <w:rPr>
            <w:lang w:val="en-US"/>
          </w:rPr>
          <w:t>finalise</w:t>
        </w:r>
        <w:proofErr w:type="spellEnd"/>
        <w:r w:rsidRPr="009239CD">
          <w:rPr>
            <w:lang w:val="en-US"/>
          </w:rPr>
          <w:t xml:space="preserve"> Panel A, please add/modify the text of the legend of the figure (panel A) and </w:t>
        </w:r>
      </w:ins>
      <w:ins w:id="25" w:author="m lothode" w:date="2023-07-13T14:39:00Z">
        <w:r w:rsidRPr="009239CD">
          <w:rPr>
            <w:lang w:val="en-US"/>
          </w:rPr>
          <w:t>write (here?) what we</w:t>
        </w:r>
      </w:ins>
      <w:ins w:id="26" w:author="m lothode" w:date="2023-07-13T14:38:00Z">
        <w:r w:rsidRPr="009239CD">
          <w:rPr>
            <w:lang w:val="en-US"/>
          </w:rPr>
          <w:t xml:space="preserve"> should not forget to add to the </w:t>
        </w:r>
        <w:proofErr w:type="spellStart"/>
        <w:r w:rsidRPr="009239CD">
          <w:rPr>
            <w:lang w:val="en-US"/>
          </w:rPr>
          <w:t>M&amp;Meth</w:t>
        </w:r>
      </w:ins>
      <w:proofErr w:type="spellEnd"/>
      <w:ins w:id="27" w:author="m lothode" w:date="2023-07-13T14:39:00Z">
        <w:r>
          <w:rPr>
            <w:lang w:val="en-US"/>
          </w:rPr>
          <w:t xml:space="preserve"> (if it changes form the last version of the paper. Please have a look directly in the paper to double check.</w:t>
        </w:r>
      </w:ins>
    </w:p>
    <w:p w14:paraId="215B8F47" w14:textId="50946B3D" w:rsidR="002113F9" w:rsidRPr="002113F9" w:rsidRDefault="002113F9">
      <w:pPr>
        <w:ind w:left="360"/>
        <w:rPr>
          <w:lang w:val="en-US"/>
        </w:rPr>
        <w:pPrChange w:id="28" w:author="m lothode" w:date="2023-07-13T14:31:00Z">
          <w:pPr>
            <w:pStyle w:val="ListParagraph"/>
            <w:numPr>
              <w:numId w:val="1"/>
            </w:numPr>
            <w:ind w:hanging="360"/>
          </w:pPr>
        </w:pPrChange>
      </w:pPr>
      <w:ins w:id="29" w:author="m lothode" w:date="2023-07-13T14:31:00Z">
        <w:r w:rsidRPr="00A719C4">
          <w:rPr>
            <w:noProof/>
            <w:lang w:val="de-DE" w:eastAsia="de-DE"/>
          </w:rPr>
          <w:lastRenderedPageBreak/>
          <mc:AlternateContent>
            <mc:Choice Requires="wpg">
              <w:drawing>
                <wp:anchor distT="0" distB="0" distL="114300" distR="114300" simplePos="0" relativeHeight="251659264" behindDoc="1" locked="0" layoutInCell="1" allowOverlap="1" wp14:anchorId="68E2D1D5" wp14:editId="6098CDF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283845</wp:posOffset>
                  </wp:positionV>
                  <wp:extent cx="5935980" cy="5311140"/>
                  <wp:effectExtent l="0" t="0" r="7620" b="3810"/>
                  <wp:wrapTight wrapText="bothSides">
                    <wp:wrapPolygon edited="0">
                      <wp:start x="0" y="0"/>
                      <wp:lineTo x="0" y="21538"/>
                      <wp:lineTo x="21558" y="21538"/>
                      <wp:lineTo x="21558" y="0"/>
                      <wp:lineTo x="0" y="0"/>
                    </wp:wrapPolygon>
                  </wp:wrapTight>
                  <wp:docPr id="8" name="Group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35980" cy="5311140"/>
                            <a:chOff x="0" y="0"/>
                            <a:chExt cx="4612620" cy="4452512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2333"/>
                            <a:stretch/>
                          </pic:blipFill>
                          <pic:spPr bwMode="auto">
                            <a:xfrm>
                              <a:off x="0" y="0"/>
                              <a:ext cx="4612620" cy="114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3186" b="49221"/>
                            <a:stretch/>
                          </pic:blipFill>
                          <pic:spPr bwMode="auto">
                            <a:xfrm>
                              <a:off x="0" y="1141141"/>
                              <a:ext cx="4612620" cy="1136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>
                              <a:extLst>
                                <a:ext uri="{FF2B5EF4-FFF2-40B4-BE49-F238E27FC236}">
                                  <a16:creationId xmlns:a16="http://schemas.microsoft.com/office/drawing/2014/main" id="{D0297AEF-5E7F-430D-A06C-18C0DAC557EB}"/>
                                </a:ext>
                              </a:extLst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6374" b="-48"/>
                            <a:stretch/>
                          </pic:blipFill>
                          <pic:spPr bwMode="auto">
                            <a:xfrm>
                              <a:off x="0" y="2277483"/>
                              <a:ext cx="4612620" cy="2175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0E90FF02" id="Group 3" o:spid="_x0000_s1026" style="position:absolute;margin-left:0;margin-top:22.35pt;width:467.4pt;height:418.2pt;z-index:-251657216;mso-position-horizontal-relative:margin;mso-width-relative:margin;mso-height-relative:margin" coordsize="46126,44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27" type="#_x0000_t75" style="position:absolute;width:46126;height:1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">
                    <v:imagedata r:id="rId7" o:title="" cropbottom="53958f"/>
                  </v:shape>
                  <v:shape id="Picture 10" o:spid="_x0000_s1028" type="#_x0000_t75" style="position:absolute;top:11411;width:46126;height:1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">
                    <v:imagedata r:id="rId7" o:title="" croptop="21749f" cropbottom="32257f"/>
                  </v:shape>
                  <v:shape id="Picture 11" o:spid="_x0000_s1029" type="#_x0000_t75" style="position:absolute;top:22774;width:46126;height:21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">
                    <v:imagedata r:id="rId7" o:title="" croptop="43499f" cropbottom="-31f"/>
                  </v:shape>
                  <w10:wrap type="tight" anchorx="margin"/>
                </v:group>
              </w:pict>
            </mc:Fallback>
          </mc:AlternateContent>
        </w:r>
      </w:ins>
    </w:p>
    <w:p w14:paraId="1421E5DF" w14:textId="2797E542" w:rsidR="00894F80" w:rsidRDefault="00910A80" w:rsidP="00711C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11A66B" wp14:editId="66015FD1">
            <wp:extent cx="1455089" cy="2910177"/>
            <wp:effectExtent l="0" t="0" r="0" b="5080"/>
            <wp:docPr id="487819309" name="Picture 4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19309" name="Picture 4" descr="A comparison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40" cy="29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3FFF" w14:textId="77777777" w:rsidR="00910A80" w:rsidRDefault="00910A80" w:rsidP="00910A80">
      <w:pPr>
        <w:rPr>
          <w:lang w:val="en-US"/>
        </w:rPr>
      </w:pPr>
      <w:r>
        <w:rPr>
          <w:lang w:val="en-US"/>
        </w:rPr>
        <w:t>Adjustments &amp; Comments 2023/07/12 (PB):</w:t>
      </w:r>
    </w:p>
    <w:p w14:paraId="54BF4AB7" w14:textId="2BFA102B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30" w:author="m lothode" w:date="2023-07-13T14:36:00Z"/>
          <w:strike/>
          <w:lang w:val="en-US"/>
          <w:rPrChange w:id="31" w:author="m lothode" w:date="2023-07-13T14:36:00Z">
            <w:rPr>
              <w:del w:id="32" w:author="m lothode" w:date="2023-07-13T14:36:00Z"/>
              <w:lang w:val="en-US"/>
            </w:rPr>
          </w:rPrChange>
        </w:rPr>
      </w:pPr>
      <w:del w:id="33" w:author="m lothode" w:date="2023-07-13T14:36:00Z">
        <w:r w:rsidRPr="002113F9" w:rsidDel="002113F9">
          <w:rPr>
            <w:strike/>
            <w:lang w:val="en-US"/>
            <w:rPrChange w:id="34" w:author="m lothode" w:date="2023-07-13T14:36:00Z">
              <w:rPr>
                <w:lang w:val="en-US"/>
              </w:rPr>
            </w:rPrChange>
          </w:rPr>
          <w:delText>Added zero line</w:delText>
        </w:r>
      </w:del>
    </w:p>
    <w:p w14:paraId="6F76E465" w14:textId="07703263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35" w:author="m lothode" w:date="2023-07-13T14:36:00Z"/>
          <w:strike/>
          <w:lang w:val="en-US"/>
          <w:rPrChange w:id="36" w:author="m lothode" w:date="2023-07-13T14:36:00Z">
            <w:rPr>
              <w:del w:id="37" w:author="m lothode" w:date="2023-07-13T14:36:00Z"/>
              <w:lang w:val="en-US"/>
            </w:rPr>
          </w:rPrChange>
        </w:rPr>
      </w:pPr>
      <w:del w:id="38" w:author="m lothode" w:date="2023-07-13T14:36:00Z">
        <w:r w:rsidRPr="002113F9" w:rsidDel="002113F9">
          <w:rPr>
            <w:strike/>
            <w:lang w:val="en-US"/>
            <w:rPrChange w:id="39" w:author="m lothode" w:date="2023-07-13T14:36:00Z">
              <w:rPr>
                <w:lang w:val="en-US"/>
              </w:rPr>
            </w:rPrChange>
          </w:rPr>
          <w:delText>Added genotype as titles</w:delText>
        </w:r>
      </w:del>
    </w:p>
    <w:p w14:paraId="51804EB7" w14:textId="537897FC" w:rsidR="00910A80" w:rsidRPr="002113F9" w:rsidDel="002113F9" w:rsidRDefault="00910A80" w:rsidP="00910A80">
      <w:pPr>
        <w:pStyle w:val="ListParagraph"/>
        <w:numPr>
          <w:ilvl w:val="0"/>
          <w:numId w:val="1"/>
        </w:numPr>
        <w:rPr>
          <w:del w:id="40" w:author="m lothode" w:date="2023-07-13T14:36:00Z"/>
          <w:strike/>
          <w:lang w:val="en-US"/>
          <w:rPrChange w:id="41" w:author="m lothode" w:date="2023-07-13T14:36:00Z">
            <w:rPr>
              <w:del w:id="42" w:author="m lothode" w:date="2023-07-13T14:36:00Z"/>
              <w:lang w:val="en-US"/>
            </w:rPr>
          </w:rPrChange>
        </w:rPr>
      </w:pPr>
      <w:del w:id="43" w:author="m lothode" w:date="2023-07-13T14:36:00Z">
        <w:r w:rsidRPr="002113F9" w:rsidDel="002113F9">
          <w:rPr>
            <w:strike/>
            <w:lang w:val="en-US"/>
            <w:rPrChange w:id="44" w:author="m lothode" w:date="2023-07-13T14:36:00Z">
              <w:rPr>
                <w:lang w:val="en-US"/>
              </w:rPr>
            </w:rPrChange>
          </w:rPr>
          <w:delText>Reordering</w:delText>
        </w:r>
      </w:del>
    </w:p>
    <w:p w14:paraId="3CBF7D50" w14:textId="3567879C" w:rsidR="002113F9" w:rsidRDefault="00EB035B" w:rsidP="00910A80">
      <w:pPr>
        <w:pStyle w:val="ListParagraph"/>
        <w:numPr>
          <w:ilvl w:val="0"/>
          <w:numId w:val="1"/>
        </w:numPr>
        <w:rPr>
          <w:ins w:id="45" w:author="m lothode" w:date="2023-07-13T14:35:00Z"/>
          <w:lang w:val="en-US"/>
        </w:rPr>
      </w:pPr>
      <w:del w:id="46" w:author="m lothode" w:date="2023-07-13T14:36:00Z">
        <w:r w:rsidRPr="002113F9" w:rsidDel="002113F9">
          <w:rPr>
            <w:strike/>
            <w:lang w:val="en-US"/>
            <w:rPrChange w:id="47" w:author="m lothode" w:date="2023-07-13T14:36:00Z">
              <w:rPr>
                <w:lang w:val="en-US"/>
              </w:rPr>
            </w:rPrChange>
          </w:rPr>
          <w:delText>L</w:delText>
        </w:r>
        <w:r w:rsidR="00910A80" w:rsidRPr="002113F9" w:rsidDel="002113F9">
          <w:rPr>
            <w:strike/>
            <w:lang w:val="en-US"/>
            <w:rPrChange w:id="48" w:author="m lothode" w:date="2023-07-13T14:36:00Z">
              <w:rPr>
                <w:lang w:val="en-US"/>
              </w:rPr>
            </w:rPrChange>
          </w:rPr>
          <w:delText>abels</w:delText>
        </w:r>
      </w:del>
      <w:ins w:id="49" w:author="m lothode" w:date="2023-07-13T14:35:00Z">
        <w:r w:rsidR="002113F9">
          <w:rPr>
            <w:lang w:val="en-US"/>
          </w:rPr>
          <w:t>NEW: are the batches</w:t>
        </w:r>
      </w:ins>
      <w:ins w:id="50" w:author="m lothode" w:date="2023-07-13T14:42:00Z">
        <w:r w:rsidR="009239CD">
          <w:rPr>
            <w:lang w:val="en-US"/>
          </w:rPr>
          <w:t xml:space="preserve"> numbers</w:t>
        </w:r>
      </w:ins>
      <w:ins w:id="51" w:author="m lothode" w:date="2023-07-13T14:35:00Z">
        <w:r w:rsidR="002113F9">
          <w:rPr>
            <w:lang w:val="en-US"/>
          </w:rPr>
          <w:t xml:space="preserve"> here the same as in Panel A?</w:t>
        </w:r>
      </w:ins>
    </w:p>
    <w:p w14:paraId="02DC25A3" w14:textId="6EFEB711" w:rsidR="002113F9" w:rsidRDefault="002113F9" w:rsidP="00910A80">
      <w:pPr>
        <w:pStyle w:val="ListParagraph"/>
        <w:numPr>
          <w:ilvl w:val="0"/>
          <w:numId w:val="1"/>
        </w:numPr>
        <w:rPr>
          <w:ins w:id="52" w:author="m lothode" w:date="2023-07-13T14:37:00Z"/>
          <w:lang w:val="en-US"/>
        </w:rPr>
      </w:pPr>
      <w:ins w:id="53" w:author="m lothode" w:date="2023-07-13T14:35:00Z">
        <w:r>
          <w:rPr>
            <w:lang w:val="en-US"/>
          </w:rPr>
          <w:t xml:space="preserve">Can you already try to combine A and B (this one is B) and apply the </w:t>
        </w:r>
      </w:ins>
      <w:ins w:id="54" w:author="m lothode" w:date="2023-07-13T14:36:00Z">
        <w:r>
          <w:rPr>
            <w:lang w:val="en-US"/>
          </w:rPr>
          <w:t xml:space="preserve">same esthetic changes (mentioned above and using Fig 4. As an </w:t>
        </w:r>
        <w:proofErr w:type="gramStart"/>
        <w:r>
          <w:rPr>
            <w:lang w:val="en-US"/>
          </w:rPr>
          <w:t>ex</w:t>
        </w:r>
      </w:ins>
      <w:ins w:id="55" w:author="m lothode" w:date="2023-07-13T14:42:00Z">
        <w:r w:rsidR="009239CD">
          <w:rPr>
            <w:lang w:val="en-US"/>
          </w:rPr>
          <w:t>a</w:t>
        </w:r>
      </w:ins>
      <w:ins w:id="56" w:author="m lothode" w:date="2023-07-13T14:36:00Z">
        <w:r>
          <w:rPr>
            <w:lang w:val="en-US"/>
          </w:rPr>
          <w:t>mple</w:t>
        </w:r>
        <w:proofErr w:type="gramEnd"/>
        <w:r>
          <w:rPr>
            <w:lang w:val="en-US"/>
          </w:rPr>
          <w:t xml:space="preserve"> for the font and thickness of lines)</w:t>
        </w:r>
      </w:ins>
    </w:p>
    <w:p w14:paraId="16AA5D07" w14:textId="2F18BDD5" w:rsidR="009239CD" w:rsidRDefault="009239CD" w:rsidP="00910A80">
      <w:pPr>
        <w:pStyle w:val="ListParagraph"/>
        <w:numPr>
          <w:ilvl w:val="0"/>
          <w:numId w:val="1"/>
        </w:numPr>
        <w:rPr>
          <w:lang w:val="en-US"/>
        </w:rPr>
      </w:pPr>
      <w:ins w:id="57" w:author="m lothode" w:date="2023-07-13T14:37:00Z">
        <w:r>
          <w:rPr>
            <w:lang w:val="en-US"/>
          </w:rPr>
          <w:t xml:space="preserve">While you </w:t>
        </w:r>
        <w:proofErr w:type="spellStart"/>
        <w:r>
          <w:rPr>
            <w:lang w:val="en-US"/>
          </w:rPr>
          <w:t>finalise</w:t>
        </w:r>
        <w:proofErr w:type="spellEnd"/>
        <w:r>
          <w:rPr>
            <w:lang w:val="en-US"/>
          </w:rPr>
          <w:t xml:space="preserve"> Panel B, please add the text for the legend of the figure (panel B) and what </w:t>
        </w:r>
      </w:ins>
      <w:ins w:id="58" w:author="m lothode" w:date="2023-07-13T14:39:00Z">
        <w:r>
          <w:rPr>
            <w:lang w:val="en-US"/>
          </w:rPr>
          <w:t xml:space="preserve">we </w:t>
        </w:r>
      </w:ins>
      <w:ins w:id="59" w:author="m lothode" w:date="2023-07-13T14:37:00Z">
        <w:r>
          <w:rPr>
            <w:lang w:val="en-US"/>
          </w:rPr>
          <w:t>should</w:t>
        </w:r>
      </w:ins>
      <w:ins w:id="60" w:author="m lothode" w:date="2023-07-13T14:38:00Z">
        <w:r>
          <w:rPr>
            <w:lang w:val="en-US"/>
          </w:rPr>
          <w:t xml:space="preserve"> not forget to add </w:t>
        </w:r>
      </w:ins>
      <w:ins w:id="61" w:author="m lothode" w:date="2023-07-13T14:37:00Z">
        <w:r>
          <w:rPr>
            <w:lang w:val="en-US"/>
          </w:rPr>
          <w:t xml:space="preserve">to the </w:t>
        </w:r>
        <w:proofErr w:type="spellStart"/>
        <w:r>
          <w:rPr>
            <w:lang w:val="en-US"/>
          </w:rPr>
          <w:t>M&amp;Meth</w:t>
        </w:r>
      </w:ins>
      <w:proofErr w:type="spellEnd"/>
      <w:ins w:id="62" w:author="m lothode" w:date="2023-07-13T14:38:00Z">
        <w:r>
          <w:rPr>
            <w:lang w:val="en-US"/>
          </w:rPr>
          <w:t xml:space="preserve"> </w:t>
        </w:r>
        <w:proofErr w:type="gramStart"/>
        <w:r>
          <w:rPr>
            <w:lang w:val="en-US"/>
          </w:rPr>
          <w:t>( how</w:t>
        </w:r>
        <w:proofErr w:type="gramEnd"/>
        <w:r>
          <w:rPr>
            <w:lang w:val="en-US"/>
          </w:rPr>
          <w:t xml:space="preserve"> the normalization is done…)</w:t>
        </w:r>
      </w:ins>
    </w:p>
    <w:p w14:paraId="3F8E864A" w14:textId="56ECE63F" w:rsidR="00EB035B" w:rsidRDefault="00EB035B" w:rsidP="00EB03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E263C" wp14:editId="16E7D541">
            <wp:extent cx="5732780" cy="4890135"/>
            <wp:effectExtent l="0" t="0" r="1270" b="5715"/>
            <wp:docPr id="2420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0151" w14:textId="7EBF4176" w:rsidR="00EB035B" w:rsidRDefault="00EB035B" w:rsidP="00EB035B">
      <w:pPr>
        <w:rPr>
          <w:lang w:val="en-US"/>
        </w:rPr>
      </w:pPr>
      <w:r>
        <w:rPr>
          <w:lang w:val="en-US"/>
        </w:rPr>
        <w:t>Count of interactions until dominant animals remains on top.</w:t>
      </w:r>
    </w:p>
    <w:p w14:paraId="3767B688" w14:textId="3AD2840C" w:rsidR="00EB035B" w:rsidRDefault="009239CD" w:rsidP="00EB035B">
      <w:pPr>
        <w:rPr>
          <w:ins w:id="63" w:author="m lothode" w:date="2023-07-13T14:43:00Z"/>
          <w:lang w:val="en-US"/>
        </w:rPr>
      </w:pPr>
      <w:ins w:id="64" w:author="m lothode" w:date="2023-07-13T14:43:00Z">
        <w:r>
          <w:rPr>
            <w:lang w:val="en-US"/>
          </w:rPr>
          <w:t>MR 13.07.</w:t>
        </w:r>
      </w:ins>
    </w:p>
    <w:p w14:paraId="39209541" w14:textId="312B39C8" w:rsidR="009239CD" w:rsidRDefault="009239CD" w:rsidP="009239CD">
      <w:pPr>
        <w:pStyle w:val="ListParagraph"/>
        <w:numPr>
          <w:ilvl w:val="0"/>
          <w:numId w:val="1"/>
        </w:numPr>
        <w:rPr>
          <w:ins w:id="65" w:author="m lothode" w:date="2023-07-13T14:44:00Z"/>
          <w:lang w:val="en-US"/>
        </w:rPr>
      </w:pPr>
      <w:ins w:id="66" w:author="m lothode" w:date="2023-07-13T14:44:00Z">
        <w:r>
          <w:rPr>
            <w:lang w:val="en-US"/>
          </w:rPr>
          <w:t>I am not sure what is “dominance count” and if it brings something more.</w:t>
        </w:r>
      </w:ins>
    </w:p>
    <w:p w14:paraId="62546C38" w14:textId="3AB619FA" w:rsidR="009239CD" w:rsidRDefault="009239CD" w:rsidP="009239CD">
      <w:pPr>
        <w:pStyle w:val="ListParagraph"/>
        <w:numPr>
          <w:ilvl w:val="0"/>
          <w:numId w:val="1"/>
        </w:numPr>
        <w:rPr>
          <w:ins w:id="67" w:author="m lothode" w:date="2023-07-13T14:46:00Z"/>
          <w:lang w:val="en-US"/>
        </w:rPr>
      </w:pPr>
      <w:ins w:id="68" w:author="m lothode" w:date="2023-07-13T14:44:00Z">
        <w:r>
          <w:rPr>
            <w:lang w:val="en-US"/>
          </w:rPr>
          <w:t xml:space="preserve">If like I think it does not, can you have all the dots </w:t>
        </w:r>
      </w:ins>
      <w:ins w:id="69" w:author="m lothode" w:date="2023-07-13T14:45:00Z">
        <w:r>
          <w:rPr>
            <w:lang w:val="en-US"/>
          </w:rPr>
          <w:t xml:space="preserve">positioned one above the other (x=+/- 1, =jitter </w:t>
        </w:r>
        <w:proofErr w:type="gramStart"/>
        <w:r>
          <w:rPr>
            <w:lang w:val="en-US"/>
          </w:rPr>
          <w:t>format)slightly</w:t>
        </w:r>
        <w:proofErr w:type="gramEnd"/>
        <w:r>
          <w:rPr>
            <w:lang w:val="en-US"/>
          </w:rPr>
          <w:t xml:space="preserve"> </w:t>
        </w:r>
      </w:ins>
      <w:ins w:id="70" w:author="m lothode" w:date="2023-07-13T14:46:00Z">
        <w:r>
          <w:rPr>
            <w:lang w:val="en-US"/>
          </w:rPr>
          <w:t>shifted right/left so they don’t touch</w:t>
        </w:r>
      </w:ins>
    </w:p>
    <w:p w14:paraId="56062997" w14:textId="2D4CC3DC" w:rsidR="00CE6924" w:rsidRDefault="00CE6924" w:rsidP="00CE6924">
      <w:pPr>
        <w:pStyle w:val="ListParagraph"/>
        <w:numPr>
          <w:ilvl w:val="0"/>
          <w:numId w:val="1"/>
        </w:numPr>
        <w:rPr>
          <w:ins w:id="71" w:author="m lothode" w:date="2023-07-13T14:48:00Z"/>
          <w:lang w:val="en-US"/>
        </w:rPr>
      </w:pPr>
      <w:ins w:id="72" w:author="m lothode" w:date="2023-07-13T14:47:00Z">
        <w:r>
          <w:rPr>
            <w:lang w:val="en-US"/>
          </w:rPr>
          <w:t>I like the</w:t>
        </w:r>
      </w:ins>
      <w:ins w:id="73" w:author="m lothode" w:date="2023-07-13T14:46:00Z">
        <w:r>
          <w:rPr>
            <w:lang w:val="en-US"/>
          </w:rPr>
          <w:t xml:space="preserve"> stars as symbol</w:t>
        </w:r>
      </w:ins>
      <w:ins w:id="74" w:author="m lothode" w:date="2023-07-13T14:47:00Z">
        <w:r>
          <w:rPr>
            <w:lang w:val="en-US"/>
          </w:rPr>
          <w:t>s but maybe we should use ope</w:t>
        </w:r>
      </w:ins>
      <w:ins w:id="75" w:author="m lothode" w:date="2023-07-13T14:48:00Z">
        <w:r>
          <w:rPr>
            <w:lang w:val="en-US"/>
          </w:rPr>
          <w:t xml:space="preserve">n circles for ko and black filled circles for controls for consistency with the rest of the paper. </w:t>
        </w:r>
      </w:ins>
    </w:p>
    <w:p w14:paraId="75028D09" w14:textId="497C3139" w:rsidR="00CE6924" w:rsidRDefault="00CE6924" w:rsidP="00CE6924">
      <w:pPr>
        <w:pStyle w:val="ListParagraph"/>
        <w:numPr>
          <w:ilvl w:val="0"/>
          <w:numId w:val="1"/>
        </w:numPr>
        <w:rPr>
          <w:ins w:id="76" w:author="m lothode" w:date="2023-07-13T14:51:00Z"/>
          <w:lang w:val="en-US"/>
        </w:rPr>
      </w:pPr>
      <w:ins w:id="77" w:author="m lothode" w:date="2023-07-13T14:48:00Z">
        <w:r>
          <w:rPr>
            <w:lang w:val="en-US"/>
          </w:rPr>
          <w:t xml:space="preserve">This would be panel C and the legend of the figure </w:t>
        </w:r>
      </w:ins>
      <w:ins w:id="78" w:author="m lothode" w:date="2023-07-13T14:49:00Z">
        <w:r>
          <w:rPr>
            <w:lang w:val="en-US"/>
          </w:rPr>
          <w:t>should be positioned outside the figure (you can have a look at the other figures in the paper for inspiration)</w:t>
        </w:r>
      </w:ins>
    </w:p>
    <w:p w14:paraId="3C792808" w14:textId="718442E6" w:rsidR="00AB292C" w:rsidRDefault="00AB292C" w:rsidP="00CE6924">
      <w:pPr>
        <w:pStyle w:val="ListParagraph"/>
        <w:numPr>
          <w:ilvl w:val="0"/>
          <w:numId w:val="1"/>
        </w:numPr>
        <w:rPr>
          <w:ins w:id="79" w:author="m lothode" w:date="2023-07-13T14:50:00Z"/>
          <w:lang w:val="en-US"/>
        </w:rPr>
      </w:pPr>
      <w:ins w:id="80" w:author="m lothode" w:date="2023-07-13T14:51:00Z">
        <w:r>
          <w:rPr>
            <w:lang w:val="en-US"/>
          </w:rPr>
          <w:t>Can you already combine A, B and C (top</w:t>
        </w:r>
      </w:ins>
      <w:ins w:id="81" w:author="m lothode" w:date="2023-07-13T14:52:00Z">
        <w:r>
          <w:rPr>
            <w:lang w:val="en-US"/>
          </w:rPr>
          <w:t xml:space="preserve"> of the third and last “column”</w:t>
        </w:r>
      </w:ins>
      <w:ins w:id="82" w:author="m lothode" w:date="2023-07-13T14:51:00Z">
        <w:r>
          <w:rPr>
            <w:lang w:val="en-US"/>
          </w:rPr>
          <w:t>) panels?</w:t>
        </w:r>
      </w:ins>
    </w:p>
    <w:p w14:paraId="636CACC5" w14:textId="37601249" w:rsidR="00CE6924" w:rsidRDefault="00CE6924" w:rsidP="00CE6924">
      <w:pPr>
        <w:pStyle w:val="ListParagraph"/>
        <w:numPr>
          <w:ilvl w:val="0"/>
          <w:numId w:val="1"/>
        </w:numPr>
        <w:rPr>
          <w:ins w:id="83" w:author="m lothode" w:date="2023-07-13T14:49:00Z"/>
          <w:lang w:val="en-US"/>
        </w:rPr>
      </w:pPr>
      <w:ins w:id="84" w:author="m lothode" w:date="2023-07-13T14:50:00Z">
        <w:r>
          <w:rPr>
            <w:lang w:val="en-US"/>
          </w:rPr>
          <w:t>Like the other</w:t>
        </w:r>
      </w:ins>
      <w:ins w:id="85" w:author="m lothode" w:date="2023-07-13T14:51:00Z">
        <w:r>
          <w:rPr>
            <w:lang w:val="en-US"/>
          </w:rPr>
          <w:t xml:space="preserve"> panels, please draft the text for the legend and what we should adjust in the M&amp;M.</w:t>
        </w:r>
      </w:ins>
    </w:p>
    <w:p w14:paraId="72CBAFA1" w14:textId="4109CC65" w:rsidR="00CE6924" w:rsidRDefault="00CE6924" w:rsidP="00CE6924">
      <w:pPr>
        <w:rPr>
          <w:ins w:id="86" w:author="m lothode" w:date="2023-07-13T14:49:00Z"/>
          <w:lang w:val="en-US"/>
        </w:rPr>
      </w:pPr>
    </w:p>
    <w:p w14:paraId="2FF319E1" w14:textId="14A615E1" w:rsidR="00CE6924" w:rsidRDefault="00CE6924" w:rsidP="00CE6924">
      <w:pPr>
        <w:rPr>
          <w:ins w:id="87" w:author="m lothode" w:date="2023-07-13T14:49:00Z"/>
          <w:lang w:val="en-US"/>
        </w:rPr>
      </w:pPr>
      <w:ins w:id="88" w:author="m lothode" w:date="2023-07-13T14:49:00Z">
        <w:r w:rsidRPr="0099098D">
          <w:rPr>
            <w:rFonts w:ascii="Times New Roman" w:hAnsi="Times New Roman" w:cs="Times New Roman"/>
            <w:b/>
            <w:noProof/>
            <w:sz w:val="24"/>
            <w:szCs w:val="24"/>
          </w:rPr>
          <w:lastRenderedPageBreak/>
          <w:drawing>
            <wp:anchor distT="0" distB="0" distL="114300" distR="114300" simplePos="0" relativeHeight="251661312" behindDoc="0" locked="0" layoutInCell="1" allowOverlap="1" wp14:anchorId="48FF0C61" wp14:editId="7B8ABDF3">
              <wp:simplePos x="0" y="0"/>
              <wp:positionH relativeFrom="margin">
                <wp:posOffset>0</wp:posOffset>
              </wp:positionH>
              <wp:positionV relativeFrom="paragraph">
                <wp:posOffset>284480</wp:posOffset>
              </wp:positionV>
              <wp:extent cx="2162810" cy="1071245"/>
              <wp:effectExtent l="0" t="0" r="8890" b="0"/>
              <wp:wrapThrough wrapText="bothSides">
                <wp:wrapPolygon edited="0">
                  <wp:start x="0" y="0"/>
                  <wp:lineTo x="0" y="21126"/>
                  <wp:lineTo x="21499" y="21126"/>
                  <wp:lineTo x="21499" y="0"/>
                  <wp:lineTo x="0" y="0"/>
                </wp:wrapPolygon>
              </wp:wrapThrough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810" cy="1071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42A2234B" w14:textId="7D6D863F" w:rsidR="00CE6924" w:rsidRDefault="00CE6924" w:rsidP="00CE6924">
      <w:pPr>
        <w:rPr>
          <w:ins w:id="89" w:author="m lothode" w:date="2023-07-13T14:49:00Z"/>
          <w:lang w:val="en-US"/>
        </w:rPr>
      </w:pPr>
    </w:p>
    <w:p w14:paraId="6DC4271B" w14:textId="191D1958" w:rsidR="00CE6924" w:rsidRDefault="00CE6924" w:rsidP="00CE6924">
      <w:pPr>
        <w:rPr>
          <w:ins w:id="90" w:author="m lothode" w:date="2023-07-13T14:49:00Z"/>
          <w:lang w:val="en-US"/>
        </w:rPr>
      </w:pPr>
    </w:p>
    <w:p w14:paraId="0C61F30E" w14:textId="24B60866" w:rsidR="00CE6924" w:rsidRDefault="00CE6924" w:rsidP="00CE6924">
      <w:pPr>
        <w:rPr>
          <w:ins w:id="91" w:author="m lothode" w:date="2023-07-13T14:49:00Z"/>
          <w:lang w:val="en-US"/>
        </w:rPr>
      </w:pPr>
    </w:p>
    <w:p w14:paraId="766D0040" w14:textId="4EAF973A" w:rsidR="00CE6924" w:rsidRDefault="00CE6924" w:rsidP="00CE6924">
      <w:pPr>
        <w:rPr>
          <w:ins w:id="92" w:author="m lothode" w:date="2023-07-13T14:49:00Z"/>
          <w:lang w:val="en-US"/>
        </w:rPr>
      </w:pPr>
    </w:p>
    <w:p w14:paraId="41496F33" w14:textId="4B14023D" w:rsidR="00CE6924" w:rsidRDefault="00CE6924" w:rsidP="00CE6924">
      <w:pPr>
        <w:rPr>
          <w:ins w:id="93" w:author="m lothode" w:date="2023-07-13T14:50:00Z"/>
          <w:lang w:val="en-US"/>
        </w:rPr>
      </w:pPr>
      <w:ins w:id="94" w:author="m lothode" w:date="2023-07-13T14:49:00Z">
        <w:r>
          <w:rPr>
            <w:lang w:val="en-US"/>
          </w:rPr>
          <w:t xml:space="preserve">Despotism </w:t>
        </w:r>
      </w:ins>
      <w:ins w:id="95" w:author="m lothode" w:date="2023-07-13T14:50:00Z">
        <w:r>
          <w:rPr>
            <w:lang w:val="en-US"/>
          </w:rPr>
          <w:t>–</w:t>
        </w:r>
      </w:ins>
      <w:ins w:id="96" w:author="m lothode" w:date="2023-07-13T14:49:00Z">
        <w:r>
          <w:rPr>
            <w:lang w:val="en-US"/>
          </w:rPr>
          <w:t xml:space="preserve"> </w:t>
        </w:r>
      </w:ins>
      <w:ins w:id="97" w:author="m lothode" w:date="2023-07-13T14:50:00Z">
        <w:r>
          <w:rPr>
            <w:lang w:val="en-US"/>
          </w:rPr>
          <w:t>Table</w:t>
        </w:r>
      </w:ins>
    </w:p>
    <w:p w14:paraId="4F2F5913" w14:textId="280110BB" w:rsidR="00CE6924" w:rsidRDefault="00CE6924" w:rsidP="00CE6924">
      <w:pPr>
        <w:rPr>
          <w:ins w:id="98" w:author="m lothode" w:date="2023-07-13T14:50:00Z"/>
          <w:lang w:val="en-US"/>
        </w:rPr>
      </w:pPr>
      <w:ins w:id="99" w:author="m lothode" w:date="2023-07-13T14:50:00Z">
        <w:r>
          <w:rPr>
            <w:lang w:val="en-US"/>
          </w:rPr>
          <w:t>MR 13.07</w:t>
        </w:r>
      </w:ins>
    </w:p>
    <w:p w14:paraId="578C16B1" w14:textId="528E7201" w:rsidR="00CE6924" w:rsidRDefault="00CE6924" w:rsidP="00CE6924">
      <w:pPr>
        <w:pStyle w:val="ListParagraph"/>
        <w:numPr>
          <w:ilvl w:val="0"/>
          <w:numId w:val="1"/>
        </w:numPr>
        <w:rPr>
          <w:ins w:id="100" w:author="m lothode" w:date="2023-07-13T14:51:00Z"/>
          <w:lang w:val="en-US"/>
        </w:rPr>
      </w:pPr>
      <w:ins w:id="101" w:author="m lothode" w:date="2023-07-13T14:50:00Z">
        <w:r>
          <w:rPr>
            <w:lang w:val="en-US"/>
          </w:rPr>
          <w:t>How could we represent that nicely? Similarly looking as panel C?</w:t>
        </w:r>
      </w:ins>
    </w:p>
    <w:p w14:paraId="69B79D11" w14:textId="18B402B8" w:rsidR="00AB292C" w:rsidRDefault="00AB292C" w:rsidP="00AB292C">
      <w:pPr>
        <w:pStyle w:val="ListParagraph"/>
        <w:numPr>
          <w:ilvl w:val="0"/>
          <w:numId w:val="1"/>
        </w:numPr>
        <w:rPr>
          <w:ins w:id="102" w:author="m lothode" w:date="2023-07-13T14:51:00Z"/>
          <w:lang w:val="en-US"/>
        </w:rPr>
      </w:pPr>
      <w:ins w:id="103" w:author="m lothode" w:date="2023-07-13T14:51:00Z">
        <w:r>
          <w:rPr>
            <w:lang w:val="en-US"/>
          </w:rPr>
          <w:t xml:space="preserve">Can you already combine A, B and C (top) </w:t>
        </w:r>
      </w:ins>
      <w:ins w:id="104" w:author="m lothode" w:date="2023-07-13T14:52:00Z">
        <w:r>
          <w:rPr>
            <w:lang w:val="en-US"/>
          </w:rPr>
          <w:t xml:space="preserve">and D (bottom of the last column) </w:t>
        </w:r>
      </w:ins>
      <w:ins w:id="105" w:author="m lothode" w:date="2023-07-13T14:51:00Z">
        <w:r>
          <w:rPr>
            <w:lang w:val="en-US"/>
          </w:rPr>
          <w:t>panels?</w:t>
        </w:r>
      </w:ins>
    </w:p>
    <w:p w14:paraId="44117562" w14:textId="77777777" w:rsidR="00AB292C" w:rsidRDefault="00AB292C" w:rsidP="00AB292C">
      <w:pPr>
        <w:pStyle w:val="ListParagraph"/>
        <w:numPr>
          <w:ilvl w:val="0"/>
          <w:numId w:val="1"/>
        </w:numPr>
        <w:rPr>
          <w:ins w:id="106" w:author="m lothode" w:date="2023-07-13T14:51:00Z"/>
          <w:lang w:val="en-US"/>
        </w:rPr>
      </w:pPr>
      <w:ins w:id="107" w:author="m lothode" w:date="2023-07-13T14:51:00Z">
        <w:r>
          <w:rPr>
            <w:lang w:val="en-US"/>
          </w:rPr>
          <w:t>Like the other panels, please draft the text for the legend and what we should adjust in the M&amp;M.</w:t>
        </w:r>
      </w:ins>
    </w:p>
    <w:tbl>
      <w:tblPr>
        <w:tblW w:w="3969" w:type="dxa"/>
        <w:tblLook w:val="04A0" w:firstRow="1" w:lastRow="0" w:firstColumn="1" w:lastColumn="0" w:noHBand="0" w:noVBand="1"/>
      </w:tblPr>
      <w:tblGrid>
        <w:gridCol w:w="620"/>
        <w:gridCol w:w="89"/>
        <w:gridCol w:w="1559"/>
        <w:gridCol w:w="1701"/>
        <w:tblGridChange w:id="108">
          <w:tblGrid>
            <w:gridCol w:w="620"/>
            <w:gridCol w:w="89"/>
            <w:gridCol w:w="1211"/>
            <w:gridCol w:w="348"/>
            <w:gridCol w:w="952"/>
            <w:gridCol w:w="749"/>
          </w:tblGrid>
        </w:tblGridChange>
      </w:tblGrid>
      <w:tr w:rsidR="00C7670D" w:rsidRPr="00C7670D" w14:paraId="78DF06C0" w14:textId="77777777" w:rsidTr="00C7670D">
        <w:trPr>
          <w:trHeight w:val="300"/>
          <w:ins w:id="109" w:author="Patrik Bey" w:date="2023-07-13T16:39:00Z"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7110" w14:textId="77777777" w:rsidR="00C7670D" w:rsidRPr="00C7670D" w:rsidRDefault="00C7670D" w:rsidP="00C7670D">
            <w:pPr>
              <w:spacing w:after="0" w:line="240" w:lineRule="auto"/>
              <w:rPr>
                <w:ins w:id="110" w:author="Patrik Bey" w:date="2023-07-13T16:39:00Z"/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11" w:author="Patrik Bey" w:date="2023-07-13T16:40:00Z">
                  <w:rPr>
                    <w:ins w:id="112" w:author="Patrik Bey" w:date="2023-07-13T16:39:00Z"/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13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14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Batch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3772" w14:textId="77777777" w:rsidR="00C7670D" w:rsidRPr="00C7670D" w:rsidRDefault="00C7670D" w:rsidP="00C7670D">
            <w:pPr>
              <w:spacing w:after="0" w:line="240" w:lineRule="auto"/>
              <w:rPr>
                <w:ins w:id="115" w:author="Patrik Bey" w:date="2023-07-13T16:39:00Z"/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16" w:author="Patrik Bey" w:date="2023-07-13T16:40:00Z">
                  <w:rPr>
                    <w:ins w:id="117" w:author="Patrik Bey" w:date="2023-07-13T16:39:00Z"/>
                    <w:rFonts w:ascii="Calibri" w:eastAsia="Times New Roman" w:hAnsi="Calibri" w:cs="Calibri"/>
                    <w:b/>
                    <w:bCs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18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19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Alpha power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F8F1" w14:textId="77777777" w:rsidR="00C7670D" w:rsidRPr="00C7670D" w:rsidRDefault="00C7670D" w:rsidP="00C7670D">
            <w:pPr>
              <w:spacing w:after="0" w:line="240" w:lineRule="auto"/>
              <w:rPr>
                <w:ins w:id="120" w:author="Patrik Bey" w:date="2023-07-13T16:39:00Z"/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:lang w:eastAsia="en-DE"/>
                <w14:ligatures w14:val="none"/>
                <w:rPrChange w:id="121" w:author="Patrik Bey" w:date="2023-07-13T16:40:00Z">
                  <w:rPr>
                    <w:ins w:id="122" w:author="Patrik Bey" w:date="2023-07-13T16:39:00Z"/>
                    <w:rFonts w:ascii="Calibri" w:eastAsia="Times New Roman" w:hAnsi="Calibri" w:cs="Calibri"/>
                    <w:b/>
                    <w:bCs/>
                    <w:kern w:val="0"/>
                    <w:lang w:eastAsia="en-DE"/>
                    <w14:ligatures w14:val="none"/>
                  </w:rPr>
                </w:rPrChange>
              </w:rPr>
            </w:pPr>
            <w:ins w:id="123" w:author="Patrik Bey" w:date="2023-07-13T16:39:00Z">
              <w:r w:rsidRPr="00C7670D">
                <w:rPr>
                  <w:rFonts w:ascii="Calibri" w:eastAsia="Times New Roman" w:hAnsi="Calibri" w:cs="Calibri"/>
                  <w:b/>
                  <w:bCs/>
                  <w:kern w:val="0"/>
                  <w:sz w:val="18"/>
                  <w:szCs w:val="18"/>
                  <w:lang w:eastAsia="en-DE"/>
                  <w14:ligatures w14:val="none"/>
                  <w:rPrChange w:id="124" w:author="Patrik Bey" w:date="2023-07-13T16:40:00Z">
                    <w:rPr>
                      <w:rFonts w:ascii="Calibri" w:eastAsia="Times New Roman" w:hAnsi="Calibri" w:cs="Calibri"/>
                      <w:b/>
                      <w:bCs/>
                      <w:kern w:val="0"/>
                      <w:lang w:eastAsia="en-DE"/>
                      <w14:ligatures w14:val="none"/>
                    </w:rPr>
                  </w:rPrChange>
                </w:rPr>
                <w:t>Genotype</w:t>
              </w:r>
            </w:ins>
          </w:p>
        </w:tc>
      </w:tr>
      <w:tr w:rsidR="00C7670D" w:rsidRPr="00C7670D" w14:paraId="66CD8015" w14:textId="77777777" w:rsidTr="00C7670D">
        <w:tblPrEx>
          <w:tblW w:w="3969" w:type="dxa"/>
          <w:tblPrExChange w:id="125" w:author="Patrik Bey" w:date="2023-07-13T16:39:00Z">
            <w:tblPrEx>
              <w:tblW w:w="3220" w:type="dxa"/>
            </w:tblPrEx>
          </w:tblPrExChange>
        </w:tblPrEx>
        <w:trPr>
          <w:trHeight w:val="300"/>
          <w:ins w:id="126" w:author="Patrik Bey" w:date="2023-07-13T16:39:00Z"/>
          <w:trPrChange w:id="127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28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CD695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29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30" w:author="Patrik Bey" w:date="2023-07-13T16:40:00Z">
                  <w:rPr>
                    <w:ins w:id="131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32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33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1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34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4F6882" w14:textId="77777777" w:rsidR="00C7670D" w:rsidRPr="00C7670D" w:rsidRDefault="00C7670D" w:rsidP="00C7670D">
            <w:pPr>
              <w:spacing w:after="0" w:line="240" w:lineRule="auto"/>
              <w:rPr>
                <w:ins w:id="135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36" w:author="Patrik Bey" w:date="2023-07-13T16:40:00Z">
                  <w:rPr>
                    <w:ins w:id="137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38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39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0.72634221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0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68E95E" w14:textId="77777777" w:rsidR="00C7670D" w:rsidRPr="00C7670D" w:rsidRDefault="00C7670D" w:rsidP="00C7670D">
            <w:pPr>
              <w:spacing w:after="0" w:line="240" w:lineRule="auto"/>
              <w:rPr>
                <w:ins w:id="141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42" w:author="Patrik Bey" w:date="2023-07-13T16:40:00Z">
                  <w:rPr>
                    <w:ins w:id="143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44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45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61F7C40A" w14:textId="77777777" w:rsidTr="00C7670D">
        <w:tblPrEx>
          <w:tblW w:w="3969" w:type="dxa"/>
          <w:tblPrExChange w:id="146" w:author="Patrik Bey" w:date="2023-07-13T16:39:00Z">
            <w:tblPrEx>
              <w:tblW w:w="3220" w:type="dxa"/>
            </w:tblPrEx>
          </w:tblPrExChange>
        </w:tblPrEx>
        <w:trPr>
          <w:trHeight w:val="300"/>
          <w:ins w:id="147" w:author="Patrik Bey" w:date="2023-07-13T16:39:00Z"/>
          <w:trPrChange w:id="148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49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B783A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50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51" w:author="Patrik Bey" w:date="2023-07-13T16:40:00Z">
                  <w:rPr>
                    <w:ins w:id="152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53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54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2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55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42E906" w14:textId="77777777" w:rsidR="00C7670D" w:rsidRPr="00C7670D" w:rsidRDefault="00C7670D" w:rsidP="00C7670D">
            <w:pPr>
              <w:spacing w:after="0" w:line="240" w:lineRule="auto"/>
              <w:rPr>
                <w:ins w:id="156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57" w:author="Patrik Bey" w:date="2023-07-13T16:40:00Z">
                  <w:rPr>
                    <w:ins w:id="158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59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60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0.12006807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61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F26420" w14:textId="77777777" w:rsidR="00C7670D" w:rsidRPr="00C7670D" w:rsidRDefault="00C7670D" w:rsidP="00C7670D">
            <w:pPr>
              <w:spacing w:after="0" w:line="240" w:lineRule="auto"/>
              <w:rPr>
                <w:ins w:id="162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63" w:author="Patrik Bey" w:date="2023-07-13T16:40:00Z">
                  <w:rPr>
                    <w:ins w:id="164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65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66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7D8E03C1" w14:textId="77777777" w:rsidTr="00C7670D">
        <w:tblPrEx>
          <w:tblW w:w="3969" w:type="dxa"/>
          <w:tblPrExChange w:id="167" w:author="Patrik Bey" w:date="2023-07-13T16:39:00Z">
            <w:tblPrEx>
              <w:tblW w:w="3220" w:type="dxa"/>
            </w:tblPrEx>
          </w:tblPrExChange>
        </w:tblPrEx>
        <w:trPr>
          <w:trHeight w:val="300"/>
          <w:ins w:id="168" w:author="Patrik Bey" w:date="2023-07-13T16:39:00Z"/>
          <w:trPrChange w:id="169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0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8981C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71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72" w:author="Patrik Bey" w:date="2023-07-13T16:40:00Z">
                  <w:rPr>
                    <w:ins w:id="173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74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75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3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76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605A44" w14:textId="77777777" w:rsidR="00C7670D" w:rsidRPr="00C7670D" w:rsidRDefault="00C7670D" w:rsidP="00C7670D">
            <w:pPr>
              <w:spacing w:after="0" w:line="240" w:lineRule="auto"/>
              <w:rPr>
                <w:ins w:id="177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78" w:author="Patrik Bey" w:date="2023-07-13T16:40:00Z">
                  <w:rPr>
                    <w:ins w:id="179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80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81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0.41795572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82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C73B259" w14:textId="77777777" w:rsidR="00C7670D" w:rsidRPr="00C7670D" w:rsidRDefault="00C7670D" w:rsidP="00C7670D">
            <w:pPr>
              <w:spacing w:after="0" w:line="240" w:lineRule="auto"/>
              <w:rPr>
                <w:ins w:id="183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184" w:author="Patrik Bey" w:date="2023-07-13T16:40:00Z">
                  <w:rPr>
                    <w:ins w:id="185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186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187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02FD14B6" w14:textId="77777777" w:rsidTr="00C7670D">
        <w:tblPrEx>
          <w:tblW w:w="3969" w:type="dxa"/>
          <w:tblPrExChange w:id="188" w:author="Patrik Bey" w:date="2023-07-13T16:39:00Z">
            <w:tblPrEx>
              <w:tblW w:w="3220" w:type="dxa"/>
            </w:tblPrEx>
          </w:tblPrExChange>
        </w:tblPrEx>
        <w:trPr>
          <w:trHeight w:val="300"/>
          <w:ins w:id="189" w:author="Patrik Bey" w:date="2023-07-13T16:39:00Z"/>
          <w:trPrChange w:id="190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1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32F408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192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93" w:author="Patrik Bey" w:date="2023-07-13T16:40:00Z">
                  <w:rPr>
                    <w:ins w:id="194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195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196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4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97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C8A68E" w14:textId="77777777" w:rsidR="00C7670D" w:rsidRPr="00C7670D" w:rsidRDefault="00C7670D" w:rsidP="00C7670D">
            <w:pPr>
              <w:spacing w:after="0" w:line="240" w:lineRule="auto"/>
              <w:rPr>
                <w:ins w:id="198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199" w:author="Patrik Bey" w:date="2023-07-13T16:40:00Z">
                  <w:rPr>
                    <w:ins w:id="200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01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02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0.318799  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03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AA72A7" w14:textId="77777777" w:rsidR="00C7670D" w:rsidRPr="00C7670D" w:rsidRDefault="00C7670D" w:rsidP="00C7670D">
            <w:pPr>
              <w:spacing w:after="0" w:line="240" w:lineRule="auto"/>
              <w:rPr>
                <w:ins w:id="204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05" w:author="Patrik Bey" w:date="2023-07-13T16:40:00Z">
                  <w:rPr>
                    <w:ins w:id="206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07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08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5BC871BB" w14:textId="77777777" w:rsidTr="00C7670D">
        <w:tblPrEx>
          <w:tblW w:w="3969" w:type="dxa"/>
          <w:tblPrExChange w:id="209" w:author="Patrik Bey" w:date="2023-07-13T16:39:00Z">
            <w:tblPrEx>
              <w:tblW w:w="3220" w:type="dxa"/>
            </w:tblPrEx>
          </w:tblPrExChange>
        </w:tblPrEx>
        <w:trPr>
          <w:trHeight w:val="300"/>
          <w:ins w:id="210" w:author="Patrik Bey" w:date="2023-07-13T16:39:00Z"/>
          <w:trPrChange w:id="211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2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104BC2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13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14" w:author="Patrik Bey" w:date="2023-07-13T16:40:00Z">
                  <w:rPr>
                    <w:ins w:id="215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16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17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5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18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372073" w14:textId="77777777" w:rsidR="00C7670D" w:rsidRPr="00C7670D" w:rsidRDefault="00C7670D" w:rsidP="00C7670D">
            <w:pPr>
              <w:spacing w:after="0" w:line="240" w:lineRule="auto"/>
              <w:rPr>
                <w:ins w:id="219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20" w:author="Patrik Bey" w:date="2023-07-13T16:40:00Z">
                  <w:rPr>
                    <w:ins w:id="221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22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23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0.48404251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24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E498D9" w14:textId="77777777" w:rsidR="00C7670D" w:rsidRPr="00C7670D" w:rsidRDefault="00C7670D" w:rsidP="00C7670D">
            <w:pPr>
              <w:spacing w:after="0" w:line="240" w:lineRule="auto"/>
              <w:rPr>
                <w:ins w:id="225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26" w:author="Patrik Bey" w:date="2023-07-13T16:40:00Z">
                  <w:rPr>
                    <w:ins w:id="227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28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29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+/+'</w:t>
              </w:r>
            </w:ins>
          </w:p>
        </w:tc>
      </w:tr>
      <w:tr w:rsidR="00C7670D" w:rsidRPr="00C7670D" w14:paraId="4B77C434" w14:textId="77777777" w:rsidTr="00C7670D">
        <w:tblPrEx>
          <w:tblW w:w="3969" w:type="dxa"/>
          <w:tblPrExChange w:id="230" w:author="Patrik Bey" w:date="2023-07-13T16:39:00Z">
            <w:tblPrEx>
              <w:tblW w:w="3220" w:type="dxa"/>
            </w:tblPrEx>
          </w:tblPrExChange>
        </w:tblPrEx>
        <w:trPr>
          <w:trHeight w:val="300"/>
          <w:ins w:id="231" w:author="Patrik Bey" w:date="2023-07-13T16:39:00Z"/>
          <w:trPrChange w:id="232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3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BFF5EA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34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35" w:author="Patrik Bey" w:date="2023-07-13T16:40:00Z">
                  <w:rPr>
                    <w:ins w:id="236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37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38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6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39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49E9D2" w14:textId="77777777" w:rsidR="00C7670D" w:rsidRPr="00C7670D" w:rsidRDefault="00C7670D" w:rsidP="00C7670D">
            <w:pPr>
              <w:spacing w:after="0" w:line="240" w:lineRule="auto"/>
              <w:rPr>
                <w:ins w:id="240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41" w:author="Patrik Bey" w:date="2023-07-13T16:40:00Z">
                  <w:rPr>
                    <w:ins w:id="242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43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44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0.6447772 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45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C9C18FF" w14:textId="77777777" w:rsidR="00C7670D" w:rsidRPr="00C7670D" w:rsidRDefault="00C7670D" w:rsidP="00C7670D">
            <w:pPr>
              <w:spacing w:after="0" w:line="240" w:lineRule="auto"/>
              <w:rPr>
                <w:ins w:id="246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47" w:author="Patrik Bey" w:date="2023-07-13T16:40:00Z">
                  <w:rPr>
                    <w:ins w:id="248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49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50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31381C58" w14:textId="77777777" w:rsidTr="00C7670D">
        <w:tblPrEx>
          <w:tblW w:w="3969" w:type="dxa"/>
          <w:tblPrExChange w:id="251" w:author="Patrik Bey" w:date="2023-07-13T16:39:00Z">
            <w:tblPrEx>
              <w:tblW w:w="3220" w:type="dxa"/>
            </w:tblPrEx>
          </w:tblPrExChange>
        </w:tblPrEx>
        <w:trPr>
          <w:trHeight w:val="300"/>
          <w:ins w:id="252" w:author="Patrik Bey" w:date="2023-07-13T16:39:00Z"/>
          <w:trPrChange w:id="253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54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EE95D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55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56" w:author="Patrik Bey" w:date="2023-07-13T16:40:00Z">
                  <w:rPr>
                    <w:ins w:id="257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58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59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7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60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3B72E5" w14:textId="77777777" w:rsidR="00C7670D" w:rsidRPr="00C7670D" w:rsidRDefault="00C7670D" w:rsidP="00C7670D">
            <w:pPr>
              <w:spacing w:after="0" w:line="240" w:lineRule="auto"/>
              <w:rPr>
                <w:ins w:id="261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62" w:author="Patrik Bey" w:date="2023-07-13T16:40:00Z">
                  <w:rPr>
                    <w:ins w:id="263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64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65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0.37285729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66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B39A6E" w14:textId="77777777" w:rsidR="00C7670D" w:rsidRPr="00C7670D" w:rsidRDefault="00C7670D" w:rsidP="00C7670D">
            <w:pPr>
              <w:spacing w:after="0" w:line="240" w:lineRule="auto"/>
              <w:rPr>
                <w:ins w:id="267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68" w:author="Patrik Bey" w:date="2023-07-13T16:40:00Z">
                  <w:rPr>
                    <w:ins w:id="269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70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71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07E2760C" w14:textId="77777777" w:rsidTr="00C7670D">
        <w:tblPrEx>
          <w:tblW w:w="3969" w:type="dxa"/>
          <w:tblPrExChange w:id="272" w:author="Patrik Bey" w:date="2023-07-13T16:39:00Z">
            <w:tblPrEx>
              <w:tblW w:w="3220" w:type="dxa"/>
            </w:tblPrEx>
          </w:tblPrExChange>
        </w:tblPrEx>
        <w:trPr>
          <w:trHeight w:val="300"/>
          <w:ins w:id="273" w:author="Patrik Bey" w:date="2023-07-13T16:39:00Z"/>
          <w:trPrChange w:id="274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75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A42027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76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77" w:author="Patrik Bey" w:date="2023-07-13T16:40:00Z">
                  <w:rPr>
                    <w:ins w:id="278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79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80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8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1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725D3F" w14:textId="77777777" w:rsidR="00C7670D" w:rsidRPr="00C7670D" w:rsidRDefault="00C7670D" w:rsidP="00C7670D">
            <w:pPr>
              <w:spacing w:after="0" w:line="240" w:lineRule="auto"/>
              <w:rPr>
                <w:ins w:id="282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83" w:author="Patrik Bey" w:date="2023-07-13T16:40:00Z">
                  <w:rPr>
                    <w:ins w:id="284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285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286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0.06270942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287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701501" w14:textId="77777777" w:rsidR="00C7670D" w:rsidRPr="00C7670D" w:rsidRDefault="00C7670D" w:rsidP="00C7670D">
            <w:pPr>
              <w:spacing w:after="0" w:line="240" w:lineRule="auto"/>
              <w:rPr>
                <w:ins w:id="288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289" w:author="Patrik Bey" w:date="2023-07-13T16:40:00Z">
                  <w:rPr>
                    <w:ins w:id="290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291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292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75D1419C" w14:textId="77777777" w:rsidTr="00C7670D">
        <w:tblPrEx>
          <w:tblW w:w="3969" w:type="dxa"/>
          <w:tblPrExChange w:id="293" w:author="Patrik Bey" w:date="2023-07-13T16:39:00Z">
            <w:tblPrEx>
              <w:tblW w:w="3220" w:type="dxa"/>
            </w:tblPrEx>
          </w:tblPrExChange>
        </w:tblPrEx>
        <w:trPr>
          <w:trHeight w:val="300"/>
          <w:ins w:id="294" w:author="Patrik Bey" w:date="2023-07-13T16:39:00Z"/>
          <w:trPrChange w:id="295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96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D7640F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297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298" w:author="Patrik Bey" w:date="2023-07-13T16:40:00Z">
                  <w:rPr>
                    <w:ins w:id="299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00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01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9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02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32641AF" w14:textId="77777777" w:rsidR="00C7670D" w:rsidRPr="00C7670D" w:rsidRDefault="00C7670D" w:rsidP="00C7670D">
            <w:pPr>
              <w:spacing w:after="0" w:line="240" w:lineRule="auto"/>
              <w:rPr>
                <w:ins w:id="303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04" w:author="Patrik Bey" w:date="2023-07-13T16:40:00Z">
                  <w:rPr>
                    <w:ins w:id="305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06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07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0.40184848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08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B28CD2" w14:textId="77777777" w:rsidR="00C7670D" w:rsidRPr="00C7670D" w:rsidRDefault="00C7670D" w:rsidP="00C7670D">
            <w:pPr>
              <w:spacing w:after="0" w:line="240" w:lineRule="auto"/>
              <w:rPr>
                <w:ins w:id="309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310" w:author="Patrik Bey" w:date="2023-07-13T16:40:00Z">
                  <w:rPr>
                    <w:ins w:id="311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312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313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  <w:tr w:rsidR="00C7670D" w:rsidRPr="00C7670D" w14:paraId="04727298" w14:textId="77777777" w:rsidTr="00C7670D">
        <w:tblPrEx>
          <w:tblW w:w="3969" w:type="dxa"/>
          <w:tblPrExChange w:id="314" w:author="Patrik Bey" w:date="2023-07-13T16:39:00Z">
            <w:tblPrEx>
              <w:tblW w:w="3220" w:type="dxa"/>
            </w:tblPrEx>
          </w:tblPrExChange>
        </w:tblPrEx>
        <w:trPr>
          <w:trHeight w:val="300"/>
          <w:ins w:id="315" w:author="Patrik Bey" w:date="2023-07-13T16:39:00Z"/>
          <w:trPrChange w:id="316" w:author="Patrik Bey" w:date="2023-07-13T16:39:00Z">
            <w:trPr>
              <w:gridAfter w:val="0"/>
              <w:trHeight w:val="300"/>
            </w:trPr>
          </w:trPrChange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17" w:author="Patrik Bey" w:date="2023-07-13T16:39:00Z">
              <w:tcPr>
                <w:tcW w:w="6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CEEF09" w14:textId="77777777" w:rsidR="00C7670D" w:rsidRPr="00C7670D" w:rsidRDefault="00C7670D" w:rsidP="00C7670D">
            <w:pPr>
              <w:spacing w:after="0" w:line="240" w:lineRule="auto"/>
              <w:jc w:val="right"/>
              <w:rPr>
                <w:ins w:id="318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19" w:author="Patrik Bey" w:date="2023-07-13T16:40:00Z">
                  <w:rPr>
                    <w:ins w:id="320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21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22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>10</w:t>
              </w:r>
            </w:ins>
          </w:p>
        </w:tc>
        <w:tc>
          <w:tcPr>
            <w:tcW w:w="1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23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B525BA" w14:textId="77777777" w:rsidR="00C7670D" w:rsidRPr="00C7670D" w:rsidRDefault="00C7670D" w:rsidP="00C7670D">
            <w:pPr>
              <w:spacing w:after="0" w:line="240" w:lineRule="auto"/>
              <w:rPr>
                <w:ins w:id="324" w:author="Patrik Bey" w:date="2023-07-13T16:39:00Z"/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DE"/>
                <w14:ligatures w14:val="none"/>
                <w:rPrChange w:id="325" w:author="Patrik Bey" w:date="2023-07-13T16:40:00Z">
                  <w:rPr>
                    <w:ins w:id="326" w:author="Patrik Bey" w:date="2023-07-13T16:39:00Z"/>
                    <w:rFonts w:ascii="Calibri" w:eastAsia="Times New Roman" w:hAnsi="Calibri" w:cs="Calibri"/>
                    <w:color w:val="000000"/>
                    <w:kern w:val="0"/>
                    <w:lang w:eastAsia="en-DE"/>
                    <w14:ligatures w14:val="none"/>
                  </w:rPr>
                </w:rPrChange>
              </w:rPr>
            </w:pPr>
            <w:ins w:id="327" w:author="Patrik Bey" w:date="2023-07-13T16:39:00Z">
              <w:r w:rsidRPr="00C7670D">
                <w:rPr>
                  <w:rFonts w:ascii="Calibri" w:eastAsia="Times New Roman" w:hAnsi="Calibri" w:cs="Calibri"/>
                  <w:color w:val="000000"/>
                  <w:kern w:val="0"/>
                  <w:sz w:val="18"/>
                  <w:szCs w:val="18"/>
                  <w:lang w:eastAsia="en-DE"/>
                  <w14:ligatures w14:val="none"/>
                  <w:rPrChange w:id="328" w:author="Patrik Bey" w:date="2023-07-13T16:40:00Z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DE"/>
                      <w14:ligatures w14:val="none"/>
                    </w:rPr>
                  </w:rPrChange>
                </w:rPr>
                <w:t xml:space="preserve"> 0.08169612</w:t>
              </w:r>
            </w:ins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29" w:author="Patrik Bey" w:date="2023-07-13T16:39:00Z">
              <w:tcPr>
                <w:tcW w:w="130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8753B58" w14:textId="77777777" w:rsidR="00C7670D" w:rsidRPr="00C7670D" w:rsidRDefault="00C7670D" w:rsidP="00C7670D">
            <w:pPr>
              <w:spacing w:after="0" w:line="240" w:lineRule="auto"/>
              <w:rPr>
                <w:ins w:id="330" w:author="Patrik Bey" w:date="2023-07-13T16:39:00Z"/>
                <w:rFonts w:ascii="Consolas" w:eastAsia="Times New Roman" w:hAnsi="Consolas" w:cs="Calibri"/>
                <w:kern w:val="0"/>
                <w:sz w:val="18"/>
                <w:szCs w:val="18"/>
                <w:lang w:eastAsia="en-DE"/>
                <w14:ligatures w14:val="none"/>
                <w:rPrChange w:id="331" w:author="Patrik Bey" w:date="2023-07-13T16:40:00Z">
                  <w:rPr>
                    <w:ins w:id="332" w:author="Patrik Bey" w:date="2023-07-13T16:39:00Z"/>
                    <w:rFonts w:ascii="Consolas" w:eastAsia="Times New Roman" w:hAnsi="Consolas" w:cs="Calibri"/>
                    <w:kern w:val="0"/>
                    <w:lang w:eastAsia="en-DE"/>
                    <w14:ligatures w14:val="none"/>
                  </w:rPr>
                </w:rPrChange>
              </w:rPr>
            </w:pPr>
            <w:ins w:id="333" w:author="Patrik Bey" w:date="2023-07-13T16:39:00Z">
              <w:r w:rsidRPr="00C7670D">
                <w:rPr>
                  <w:rFonts w:ascii="Consolas" w:eastAsia="Times New Roman" w:hAnsi="Consolas" w:cs="Calibri"/>
                  <w:kern w:val="0"/>
                  <w:sz w:val="18"/>
                  <w:szCs w:val="18"/>
                  <w:lang w:eastAsia="en-DE"/>
                  <w14:ligatures w14:val="none"/>
                  <w:rPrChange w:id="334" w:author="Patrik Bey" w:date="2023-07-13T16:40:00Z">
                    <w:rPr>
                      <w:rFonts w:ascii="Consolas" w:eastAsia="Times New Roman" w:hAnsi="Consolas" w:cs="Calibri"/>
                      <w:kern w:val="0"/>
                      <w:lang w:eastAsia="en-DE"/>
                      <w14:ligatures w14:val="none"/>
                    </w:rPr>
                  </w:rPrChange>
                </w:rPr>
                <w:t>'Tph2 -/-'</w:t>
              </w:r>
            </w:ins>
          </w:p>
        </w:tc>
      </w:tr>
    </w:tbl>
    <w:p w14:paraId="47BA3363" w14:textId="677CC1D1" w:rsidR="00CE6924" w:rsidRPr="00AB292C" w:rsidRDefault="00C7670D" w:rsidP="00AB292C">
      <w:pPr>
        <w:rPr>
          <w:lang w:val="en-US"/>
        </w:rPr>
      </w:pPr>
      <w:ins w:id="335" w:author="Patrik Bey" w:date="2023-07-13T16:40:00Z">
        <w:r>
          <w:rPr>
            <w:lang w:val="en-US"/>
          </w:rPr>
          <w:t xml:space="preserve">Despotism </w:t>
        </w:r>
        <w:proofErr w:type="gramStart"/>
        <w:r>
          <w:rPr>
            <w:lang w:val="en-US"/>
          </w:rPr>
          <w:t>defined</w:t>
        </w:r>
        <w:proofErr w:type="gramEnd"/>
        <w:r>
          <w:rPr>
            <w:lang w:val="en-US"/>
          </w:rPr>
          <w:t xml:space="preserve"> via alpha power. </w:t>
        </w:r>
        <w:proofErr w:type="spellStart"/>
        <w:r>
          <w:rPr>
            <w:lang w:val="en-US"/>
          </w:rPr>
          <w:t>Alplha</w:t>
        </w:r>
        <w:proofErr w:type="spellEnd"/>
        <w:r>
          <w:rPr>
            <w:lang w:val="en-US"/>
          </w:rPr>
          <w:t xml:space="preserve"> power was defined as the ratio of power (</w:t>
        </w:r>
        <w:proofErr w:type="spellStart"/>
        <w:r>
          <w:rPr>
            <w:lang w:val="en-US"/>
          </w:rPr>
          <w:t>glicko</w:t>
        </w:r>
        <w:proofErr w:type="spellEnd"/>
        <w:r>
          <w:rPr>
            <w:lang w:val="en-US"/>
          </w:rPr>
          <w:t xml:space="preserve"> rating difference) projected from alpha male to beta male as a ratio of </w:t>
        </w:r>
      </w:ins>
      <w:ins w:id="336" w:author="Patrik Bey" w:date="2023-07-13T16:41:00Z">
        <w:r>
          <w:rPr>
            <w:lang w:val="en-US"/>
          </w:rPr>
          <w:t>power projected from alpha male to delta male.</w:t>
        </w:r>
      </w:ins>
    </w:p>
    <w:sectPr w:rsidR="00CE6924" w:rsidRPr="00AB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34E61"/>
    <w:multiLevelType w:val="hybridMultilevel"/>
    <w:tmpl w:val="44863DF8"/>
    <w:lvl w:ilvl="0" w:tplc="9750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77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lothode">
    <w15:presenceInfo w15:providerId="Windows Live" w15:userId="6e03e9df31f5e64a"/>
  </w15:person>
  <w15:person w15:author="Patrik Bey">
    <w15:presenceInfo w15:providerId="Windows Live" w15:userId="2833648a02192d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0"/>
    <w:rsid w:val="00091876"/>
    <w:rsid w:val="00136494"/>
    <w:rsid w:val="002113F9"/>
    <w:rsid w:val="00336994"/>
    <w:rsid w:val="00406BDF"/>
    <w:rsid w:val="00427788"/>
    <w:rsid w:val="0056778F"/>
    <w:rsid w:val="006D3730"/>
    <w:rsid w:val="00711CA0"/>
    <w:rsid w:val="00723C92"/>
    <w:rsid w:val="00894F80"/>
    <w:rsid w:val="00910A80"/>
    <w:rsid w:val="009239CD"/>
    <w:rsid w:val="00AB292C"/>
    <w:rsid w:val="00C7670D"/>
    <w:rsid w:val="00CA0DDA"/>
    <w:rsid w:val="00CE6924"/>
    <w:rsid w:val="00E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7FB30"/>
  <w15:chartTrackingRefBased/>
  <w15:docId w15:val="{353AF29B-19C6-45B3-B1B2-3D577E95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F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767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Bey</dc:creator>
  <cp:keywords/>
  <dc:description/>
  <cp:lastModifiedBy>Patrik Bey</cp:lastModifiedBy>
  <cp:revision>2</cp:revision>
  <dcterms:created xsi:type="dcterms:W3CDTF">2023-07-13T14:45:00Z</dcterms:created>
  <dcterms:modified xsi:type="dcterms:W3CDTF">2023-07-13T14:45:00Z</dcterms:modified>
</cp:coreProperties>
</file>